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519C3" w14:textId="77777777" w:rsidR="00C35715" w:rsidRPr="00D83DBA" w:rsidRDefault="00D83DBA" w:rsidP="00731A54">
      <w:pPr>
        <w:rPr>
          <w:rFonts w:ascii="Century Gothic" w:hAnsi="Century Gothic"/>
          <w:b/>
          <w:sz w:val="24"/>
          <w:szCs w:val="24"/>
        </w:rPr>
      </w:pPr>
      <w:r w:rsidRPr="00D83DBA">
        <w:rPr>
          <w:rFonts w:ascii="Century Gothic" w:hAnsi="Century Gothic"/>
          <w:b/>
          <w:sz w:val="24"/>
          <w:szCs w:val="24"/>
        </w:rPr>
        <w:t>MIS REVIEW PLANNER</w:t>
      </w:r>
    </w:p>
    <w:p w14:paraId="0EE9FFAC" w14:textId="77777777" w:rsidR="00D83DBA" w:rsidRPr="00D83DBA" w:rsidRDefault="00D83DBA" w:rsidP="00731A54">
      <w:pPr>
        <w:rPr>
          <w:rFonts w:ascii="Century Gothic" w:hAnsi="Century Gothic"/>
          <w:b/>
          <w:sz w:val="24"/>
          <w:szCs w:val="24"/>
        </w:rPr>
      </w:pPr>
      <w:r w:rsidRPr="00D83DBA">
        <w:rPr>
          <w:rFonts w:ascii="Century Gothic" w:hAnsi="Century Gothic"/>
          <w:b/>
          <w:sz w:val="24"/>
          <w:szCs w:val="24"/>
        </w:rPr>
        <w:t>NOVEMBER - DECEMBER 2015</w:t>
      </w:r>
    </w:p>
    <w:tbl>
      <w:tblPr>
        <w:tblStyle w:val="GridTable4-Accent11"/>
        <w:tblW w:w="15323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563"/>
        <w:gridCol w:w="3240"/>
        <w:gridCol w:w="1080"/>
        <w:gridCol w:w="990"/>
        <w:gridCol w:w="1620"/>
        <w:gridCol w:w="1530"/>
        <w:gridCol w:w="2137"/>
        <w:gridCol w:w="1643"/>
        <w:gridCol w:w="1350"/>
        <w:gridCol w:w="1170"/>
      </w:tblGrid>
      <w:tr w:rsidR="00DB190C" w:rsidRPr="00DB190C" w14:paraId="08E1C3D8" w14:textId="77777777" w:rsidTr="00DB1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420214F1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NO.</w:t>
            </w:r>
          </w:p>
        </w:tc>
        <w:tc>
          <w:tcPr>
            <w:tcW w:w="3240" w:type="dxa"/>
            <w:hideMark/>
          </w:tcPr>
          <w:p w14:paraId="64EA48E0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TASK</w:t>
            </w:r>
          </w:p>
        </w:tc>
        <w:tc>
          <w:tcPr>
            <w:tcW w:w="1080" w:type="dxa"/>
            <w:hideMark/>
          </w:tcPr>
          <w:p w14:paraId="0AFAA5BA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START DATE</w:t>
            </w:r>
          </w:p>
        </w:tc>
        <w:tc>
          <w:tcPr>
            <w:tcW w:w="990" w:type="dxa"/>
          </w:tcPr>
          <w:p w14:paraId="4CB476B5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END DATE</w:t>
            </w:r>
          </w:p>
        </w:tc>
        <w:tc>
          <w:tcPr>
            <w:tcW w:w="1620" w:type="dxa"/>
            <w:hideMark/>
          </w:tcPr>
          <w:p w14:paraId="423AE90D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DURATION OF TASK(WORKING DAYS)</w:t>
            </w:r>
          </w:p>
        </w:tc>
        <w:tc>
          <w:tcPr>
            <w:tcW w:w="1530" w:type="dxa"/>
            <w:hideMark/>
          </w:tcPr>
          <w:p w14:paraId="690B75C1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% COMPLETION</w:t>
            </w:r>
          </w:p>
        </w:tc>
        <w:tc>
          <w:tcPr>
            <w:tcW w:w="2137" w:type="dxa"/>
          </w:tcPr>
          <w:p w14:paraId="77B16BBD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LEAD PERSON</w:t>
            </w:r>
          </w:p>
        </w:tc>
        <w:tc>
          <w:tcPr>
            <w:tcW w:w="1643" w:type="dxa"/>
          </w:tcPr>
          <w:p w14:paraId="6C7F30D0" w14:textId="77777777" w:rsidR="00F079DD" w:rsidRPr="00126999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STATUS</w:t>
            </w:r>
          </w:p>
        </w:tc>
        <w:tc>
          <w:tcPr>
            <w:tcW w:w="1350" w:type="dxa"/>
            <w:hideMark/>
          </w:tcPr>
          <w:p w14:paraId="66807ED7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NOTES</w:t>
            </w:r>
          </w:p>
        </w:tc>
        <w:tc>
          <w:tcPr>
            <w:tcW w:w="1170" w:type="dxa"/>
            <w:hideMark/>
          </w:tcPr>
          <w:p w14:paraId="6A8EF1DE" w14:textId="77777777" w:rsidR="00F079DD" w:rsidRPr="00DB190C" w:rsidRDefault="00670D51" w:rsidP="00F079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REVIEW DATE</w:t>
            </w:r>
          </w:p>
        </w:tc>
      </w:tr>
      <w:tr w:rsidR="00DB190C" w:rsidRPr="00DB190C" w14:paraId="25B4D270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5822E20D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</w:t>
            </w:r>
          </w:p>
        </w:tc>
        <w:tc>
          <w:tcPr>
            <w:tcW w:w="3240" w:type="dxa"/>
            <w:hideMark/>
          </w:tcPr>
          <w:p w14:paraId="4D46E97C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Change the branding to the new CPM branding</w:t>
            </w:r>
          </w:p>
        </w:tc>
        <w:tc>
          <w:tcPr>
            <w:tcW w:w="1080" w:type="dxa"/>
            <w:hideMark/>
          </w:tcPr>
          <w:p w14:paraId="34780EF1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7CE205AB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Nov,24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hideMark/>
          </w:tcPr>
          <w:p w14:paraId="06007453" w14:textId="7375E6AF" w:rsidR="00F079DD" w:rsidRPr="00DB190C" w:rsidRDefault="00670D51" w:rsidP="00300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 </w:t>
            </w:r>
            <w:del w:id="0" w:author="Asiimwe Apollo" w:date="2015-11-20T09:02:00Z">
              <w:r w:rsidRPr="00670D51" w:rsidDel="0030066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delText>1</w:delText>
              </w:r>
            </w:del>
            <w:ins w:id="1" w:author="Asiimwe Apollo" w:date="2015-11-20T09:02:00Z">
              <w:r w:rsidR="0030066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t>6</w:t>
              </w:r>
            </w:ins>
          </w:p>
        </w:tc>
        <w:tc>
          <w:tcPr>
            <w:tcW w:w="1530" w:type="dxa"/>
            <w:hideMark/>
          </w:tcPr>
          <w:p w14:paraId="5A7B49BA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46C8398A" w14:textId="77777777" w:rsidR="00F079DD" w:rsidRPr="00DB190C" w:rsidRDefault="00DB190C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CPM-PROSSCOVIA </w:t>
            </w:r>
          </w:p>
        </w:tc>
        <w:tc>
          <w:tcPr>
            <w:tcW w:w="1643" w:type="dxa"/>
          </w:tcPr>
          <w:p w14:paraId="0A543C3A" w14:textId="26045B12" w:rsidR="00F079DD" w:rsidRPr="00126999" w:rsidRDefault="0040751E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0000"/>
                <w:sz w:val="20"/>
                <w:szCs w:val="20"/>
              </w:rPr>
            </w:pPr>
            <w:ins w:id="2" w:author="Asiimwe Apollo" w:date="2015-12-01T08:34:00Z">
              <w:r w:rsidRPr="00547F3E">
                <w:rPr>
                  <w:b/>
                  <w:color w:val="0070C0"/>
                </w:rPr>
                <w:t>Ongoing</w:t>
              </w:r>
            </w:ins>
            <w:del w:id="3" w:author="Asiimwe Apollo" w:date="2015-12-01T08:34:00Z">
              <w:r w:rsidR="00670D51" w:rsidRPr="00670D51" w:rsidDel="0040751E">
                <w:rPr>
                  <w:b/>
                  <w:color w:val="FF0000"/>
                </w:rPr>
                <w:delText>Pending</w:delText>
              </w:r>
            </w:del>
          </w:p>
        </w:tc>
        <w:tc>
          <w:tcPr>
            <w:tcW w:w="1350" w:type="dxa"/>
            <w:hideMark/>
          </w:tcPr>
          <w:p w14:paraId="5C972F6C" w14:textId="77777777" w:rsidR="00F079DD" w:rsidRPr="00DB190C" w:rsidRDefault="00670D51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bookmarkStart w:id="4" w:name="_GoBack"/>
            <w:bookmarkEnd w:id="4"/>
          </w:p>
        </w:tc>
        <w:tc>
          <w:tcPr>
            <w:tcW w:w="1170" w:type="dxa"/>
            <w:hideMark/>
          </w:tcPr>
          <w:p w14:paraId="2F031E79" w14:textId="77777777" w:rsidR="00F079DD" w:rsidRPr="00DB190C" w:rsidRDefault="00670D51" w:rsidP="00F079D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7BB25BAA" w14:textId="77777777" w:rsidTr="00DB190C">
        <w:trPr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24F9DB4C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2</w:t>
            </w:r>
          </w:p>
        </w:tc>
        <w:tc>
          <w:tcPr>
            <w:tcW w:w="3240" w:type="dxa"/>
            <w:hideMark/>
          </w:tcPr>
          <w:p w14:paraId="205EA676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Reduce the number data reports. Maintain the PTT and MELA reports. In the MELA report include semiannual and annual columns, include all disaggregates. Include all the financial years and a column for % achievement based on annual targets and one column % achievement based on LOA targets</w:t>
            </w:r>
          </w:p>
        </w:tc>
        <w:tc>
          <w:tcPr>
            <w:tcW w:w="1080" w:type="dxa"/>
            <w:hideMark/>
          </w:tcPr>
          <w:p w14:paraId="6A24CB04" w14:textId="77777777" w:rsidR="00F079DD" w:rsidRPr="00DB190C" w:rsidRDefault="00670D51" w:rsidP="003633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</w:t>
            </w:r>
            <w:del w:id="5" w:author="Asiimwe Apollo" w:date="2015-11-20T08:50:00Z">
              <w:r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 xml:space="preserve">18th </w:delText>
              </w:r>
            </w:del>
            <w:ins w:id="6" w:author="Asiimwe Apollo" w:date="2015-11-20T08:50:00Z">
              <w:r w:rsidR="003633DE">
                <w:rPr>
                  <w:rFonts w:ascii="Candara" w:hAnsi="Candara"/>
                  <w:b/>
                  <w:sz w:val="20"/>
                  <w:szCs w:val="20"/>
                </w:rPr>
                <w:t>20</w:t>
              </w:r>
              <w:r w:rsidR="003633DE" w:rsidRPr="00670D51">
                <w:rPr>
                  <w:rFonts w:ascii="Candara" w:hAnsi="Candara"/>
                  <w:b/>
                  <w:sz w:val="20"/>
                  <w:szCs w:val="20"/>
                </w:rPr>
                <w:t xml:space="preserve">th </w:t>
              </w:r>
            </w:ins>
          </w:p>
        </w:tc>
        <w:tc>
          <w:tcPr>
            <w:tcW w:w="990" w:type="dxa"/>
          </w:tcPr>
          <w:p w14:paraId="208D439A" w14:textId="77777777" w:rsidR="001B6E4D" w:rsidRPr="00640550" w:rsidRDefault="00640550" w:rsidP="006405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  <w:rPrChange w:id="7" w:author="Adrine" w:date="2015-11-19T15:42:00Z">
                  <w:rPr>
                    <w:rFonts w:ascii="Candara" w:hAnsi="Candara"/>
                    <w:b/>
                    <w:i/>
                    <w:color w:val="002060"/>
                    <w:sz w:val="20"/>
                    <w:szCs w:val="20"/>
                  </w:rPr>
                </w:rPrChange>
              </w:rPr>
            </w:pPr>
            <w:ins w:id="8" w:author="Adrine" w:date="2015-11-19T15:42:00Z">
              <w:r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t>Nov,30</w:t>
              </w:r>
              <w:r w:rsidRPr="00640550">
                <w:rPr>
                  <w:rFonts w:ascii="Candara" w:hAnsi="Candara"/>
                  <w:b/>
                  <w:i/>
                  <w:color w:val="002060"/>
                  <w:sz w:val="20"/>
                  <w:szCs w:val="20"/>
                  <w:vertAlign w:val="superscript"/>
                  <w:rPrChange w:id="9" w:author="Adrine" w:date="2015-11-19T15:42:00Z">
                    <w:rPr>
                      <w:rFonts w:ascii="Candara" w:hAnsi="Candara"/>
                      <w:b/>
                      <w:i/>
                      <w:color w:val="002060"/>
                      <w:sz w:val="20"/>
                      <w:szCs w:val="20"/>
                    </w:rPr>
                  </w:rPrChange>
                </w:rPr>
                <w:t>th</w:t>
              </w:r>
              <w:r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t xml:space="preserve">  </w:t>
              </w:r>
            </w:ins>
            <w:del w:id="10" w:author="Adrine" w:date="2015-11-19T15:01:00Z">
              <w:r w:rsidR="00670D51" w:rsidRPr="00670D51" w:rsidDel="001B6E4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delText>Nov</w:delText>
              </w:r>
              <w:r w:rsidR="00126999" w:rsidDel="001B6E4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delText>,</w:delText>
              </w:r>
              <w:r w:rsidR="00670D51" w:rsidRPr="00670D51" w:rsidDel="001B6E4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delText>25</w:delText>
              </w:r>
              <w:r w:rsidR="00670D51" w:rsidRPr="00670D51" w:rsidDel="001B6E4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1620" w:type="dxa"/>
            <w:hideMark/>
          </w:tcPr>
          <w:p w14:paraId="66673B0B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i/>
                <w:sz w:val="20"/>
                <w:szCs w:val="20"/>
              </w:rPr>
            </w:pPr>
            <w:del w:id="11" w:author="Adrine" w:date="2015-11-19T14:53:00Z">
              <w:r w:rsidRPr="00670D51" w:rsidDel="001B6E4D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delText>5</w:delText>
              </w:r>
            </w:del>
            <w:commentRangeStart w:id="12"/>
            <w:ins w:id="13" w:author="Adrine" w:date="2015-11-19T15:03:00Z">
              <w:r w:rsidR="00537537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t>8</w:t>
              </w:r>
              <w:commentRangeEnd w:id="12"/>
              <w:r w:rsidR="00537537">
                <w:rPr>
                  <w:rStyle w:val="CommentReference"/>
                </w:rPr>
                <w:commentReference w:id="12"/>
              </w:r>
            </w:ins>
          </w:p>
        </w:tc>
        <w:tc>
          <w:tcPr>
            <w:tcW w:w="1530" w:type="dxa"/>
            <w:hideMark/>
          </w:tcPr>
          <w:p w14:paraId="2150F582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39E72DE8" w14:textId="77777777" w:rsidR="00F079DD" w:rsidRPr="00DB190C" w:rsidRDefault="00DB190C" w:rsidP="001269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DC-APOLLO </w:t>
            </w:r>
          </w:p>
        </w:tc>
        <w:tc>
          <w:tcPr>
            <w:tcW w:w="1643" w:type="dxa"/>
          </w:tcPr>
          <w:p w14:paraId="74D8E12A" w14:textId="77777777" w:rsidR="00F079DD" w:rsidRPr="00126999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3F42F7D4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072A4554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5794DC64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047372C9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3</w:t>
            </w:r>
          </w:p>
        </w:tc>
        <w:tc>
          <w:tcPr>
            <w:tcW w:w="3240" w:type="dxa"/>
            <w:hideMark/>
          </w:tcPr>
          <w:p w14:paraId="5C073D65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Move performance data maps to Activity reports</w:t>
            </w:r>
          </w:p>
        </w:tc>
        <w:tc>
          <w:tcPr>
            <w:tcW w:w="1080" w:type="dxa"/>
            <w:hideMark/>
          </w:tcPr>
          <w:p w14:paraId="1CCB2442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383AC647" w14:textId="77777777" w:rsidR="00F079DD" w:rsidRPr="00DB190C" w:rsidRDefault="00670D51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Nov</w:t>
            </w:r>
            <w:r w:rsidR="00126999">
              <w:rPr>
                <w:rFonts w:ascii="Candara" w:hAnsi="Candara"/>
                <w:b/>
                <w:sz w:val="20"/>
                <w:szCs w:val="20"/>
              </w:rPr>
              <w:t>,</w:t>
            </w:r>
            <w:r w:rsidRPr="00670D51">
              <w:rPr>
                <w:rFonts w:ascii="Candara" w:hAnsi="Candara"/>
                <w:b/>
                <w:sz w:val="20"/>
                <w:szCs w:val="20"/>
              </w:rPr>
              <w:t>19</w:t>
            </w:r>
            <w:r w:rsidRPr="00670D51">
              <w:rPr>
                <w:rFonts w:ascii="Candara" w:hAnsi="Candara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hideMark/>
          </w:tcPr>
          <w:p w14:paraId="41D56484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hideMark/>
          </w:tcPr>
          <w:p w14:paraId="327DE3CF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22995D75" w14:textId="77777777" w:rsidR="00F079DD" w:rsidRPr="00DB190C" w:rsidRDefault="00DB190C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DC-APOLLO </w:t>
            </w:r>
          </w:p>
        </w:tc>
        <w:tc>
          <w:tcPr>
            <w:tcW w:w="1643" w:type="dxa"/>
          </w:tcPr>
          <w:p w14:paraId="70A32280" w14:textId="77777777" w:rsidR="00F079DD" w:rsidRPr="00126999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538135" w:themeColor="accent6" w:themeShade="BF"/>
                <w:sz w:val="20"/>
                <w:szCs w:val="20"/>
              </w:rPr>
            </w:pPr>
            <w:r w:rsidRPr="00670D51">
              <w:rPr>
                <w:b/>
                <w:color w:val="538135" w:themeColor="accent6" w:themeShade="BF"/>
              </w:rPr>
              <w:t>Done</w:t>
            </w:r>
          </w:p>
        </w:tc>
        <w:tc>
          <w:tcPr>
            <w:tcW w:w="1350" w:type="dxa"/>
            <w:hideMark/>
          </w:tcPr>
          <w:p w14:paraId="3D6F6FE7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7724BDDE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04F986AC" w14:textId="77777777" w:rsidTr="00DB190C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04D7D427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4</w:t>
            </w:r>
          </w:p>
        </w:tc>
        <w:tc>
          <w:tcPr>
            <w:tcW w:w="3240" w:type="dxa"/>
            <w:hideMark/>
          </w:tcPr>
          <w:p w14:paraId="66F29E41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Form 6 survey add a drop down menu for survey periods. E.g.</w:t>
            </w:r>
            <w:r w:rsidRPr="00670D51">
              <w:rPr>
                <w:rFonts w:ascii="Candara" w:hAnsi="Candara"/>
                <w:b/>
                <w:sz w:val="20"/>
                <w:szCs w:val="20"/>
              </w:rPr>
              <w:br/>
              <w:t>FY14 Semiannual - March 1st - April 30th</w:t>
            </w:r>
            <w:r w:rsidRPr="00670D51">
              <w:rPr>
                <w:rFonts w:ascii="Candara" w:hAnsi="Candara"/>
                <w:b/>
                <w:sz w:val="20"/>
                <w:szCs w:val="20"/>
              </w:rPr>
              <w:br/>
              <w:t>FY14 Annual - September 1st - October 30th</w:t>
            </w:r>
          </w:p>
        </w:tc>
        <w:tc>
          <w:tcPr>
            <w:tcW w:w="1080" w:type="dxa"/>
            <w:hideMark/>
          </w:tcPr>
          <w:p w14:paraId="04AE0566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</w:t>
            </w:r>
            <w:ins w:id="14" w:author="Asiimwe Apollo" w:date="2015-11-20T08:51:00Z">
              <w:r w:rsidR="003633DE">
                <w:rPr>
                  <w:rFonts w:ascii="Candara" w:hAnsi="Candara"/>
                  <w:b/>
                  <w:sz w:val="20"/>
                  <w:szCs w:val="20"/>
                </w:rPr>
                <w:t>30</w:t>
              </w:r>
            </w:ins>
            <w:del w:id="15" w:author="Asiimwe Apollo" w:date="2015-11-20T08:51:00Z">
              <w:r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>1</w:delText>
              </w:r>
            </w:del>
            <w:del w:id="16" w:author="Asiimwe Apollo" w:date="2015-11-20T08:52:00Z">
              <w:r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>8</w:delText>
              </w:r>
            </w:del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th </w:t>
            </w:r>
          </w:p>
        </w:tc>
        <w:tc>
          <w:tcPr>
            <w:tcW w:w="990" w:type="dxa"/>
          </w:tcPr>
          <w:p w14:paraId="2311CF1B" w14:textId="77777777" w:rsidR="00537537" w:rsidRDefault="00670D51" w:rsidP="005375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" w:author="Adrine" w:date="2015-11-19T15:07:00Z"/>
                <w:rFonts w:ascii="Candara" w:hAnsi="Candara"/>
                <w:b/>
                <w:sz w:val="20"/>
                <w:szCs w:val="20"/>
                <w:vertAlign w:val="superscript"/>
              </w:rPr>
            </w:pPr>
            <w:del w:id="18" w:author="Adrine" w:date="2015-11-19T15:06:00Z">
              <w:r w:rsidRPr="00670D51" w:rsidDel="00537537">
                <w:rPr>
                  <w:rFonts w:ascii="Candara" w:hAnsi="Candara"/>
                  <w:b/>
                  <w:sz w:val="20"/>
                  <w:szCs w:val="20"/>
                </w:rPr>
                <w:delText>Nov 30</w:delText>
              </w:r>
              <w:r w:rsidRPr="00670D51" w:rsidDel="00537537">
                <w:rPr>
                  <w:rFonts w:ascii="Candara" w:hAnsi="Candara"/>
                  <w:b/>
                  <w:sz w:val="20"/>
                  <w:szCs w:val="20"/>
                  <w:vertAlign w:val="superscript"/>
                </w:rPr>
                <w:delText>th</w:delText>
              </w:r>
            </w:del>
          </w:p>
          <w:p w14:paraId="7D43095C" w14:textId="77777777" w:rsidR="00537537" w:rsidRPr="00537537" w:rsidRDefault="00537537" w:rsidP="005375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ins w:id="19" w:author="Adrine" w:date="2015-11-19T15:06:00Z">
              <w:r w:rsidRPr="00537537">
                <w:rPr>
                  <w:rFonts w:ascii="Candara" w:hAnsi="Candara"/>
                  <w:b/>
                  <w:sz w:val="20"/>
                  <w:szCs w:val="20"/>
                  <w:rPrChange w:id="20" w:author="Adrine" w:date="2015-11-19T15:07:00Z">
                    <w:rPr>
                      <w:rFonts w:ascii="Candara" w:hAnsi="Candara"/>
                      <w:sz w:val="20"/>
                      <w:szCs w:val="20"/>
                    </w:rPr>
                  </w:rPrChange>
                </w:rPr>
                <w:t>Dec 1</w:t>
              </w:r>
              <w:r w:rsidRPr="00537537">
                <w:rPr>
                  <w:rFonts w:ascii="Candara" w:hAnsi="Candara"/>
                  <w:b/>
                  <w:sz w:val="20"/>
                  <w:szCs w:val="20"/>
                  <w:vertAlign w:val="superscript"/>
                  <w:rPrChange w:id="21" w:author="Adrine" w:date="2015-11-19T15:07:00Z">
                    <w:rPr>
                      <w:rFonts w:ascii="Candara" w:hAnsi="Candara"/>
                      <w:sz w:val="20"/>
                      <w:szCs w:val="20"/>
                    </w:rPr>
                  </w:rPrChange>
                </w:rPr>
                <w:t>st</w:t>
              </w:r>
              <w:r w:rsidRPr="00537537">
                <w:rPr>
                  <w:rFonts w:ascii="Candara" w:hAnsi="Candara"/>
                  <w:b/>
                  <w:sz w:val="20"/>
                  <w:szCs w:val="20"/>
                  <w:rPrChange w:id="22" w:author="Adrine" w:date="2015-11-19T15:07:00Z">
                    <w:rPr>
                      <w:rFonts w:ascii="Candara" w:hAnsi="Candara"/>
                      <w:sz w:val="20"/>
                      <w:szCs w:val="20"/>
                    </w:rPr>
                  </w:rPrChange>
                </w:rPr>
                <w:t xml:space="preserve"> </w:t>
              </w:r>
            </w:ins>
          </w:p>
        </w:tc>
        <w:tc>
          <w:tcPr>
            <w:tcW w:w="1620" w:type="dxa"/>
            <w:hideMark/>
          </w:tcPr>
          <w:p w14:paraId="0FCB045D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del w:id="23" w:author="Adrine" w:date="2015-11-19T15:05:00Z">
              <w:r w:rsidRPr="00670D51" w:rsidDel="00537537">
                <w:rPr>
                  <w:rFonts w:ascii="Candara" w:hAnsi="Candara"/>
                  <w:b/>
                  <w:sz w:val="20"/>
                  <w:szCs w:val="20"/>
                </w:rPr>
                <w:delText>9</w:delText>
              </w:r>
            </w:del>
            <w:ins w:id="24" w:author="Adrine" w:date="2015-11-19T15:05:00Z">
              <w:r w:rsidR="00537537">
                <w:rPr>
                  <w:rFonts w:ascii="Candara" w:hAnsi="Candara"/>
                  <w:b/>
                  <w:sz w:val="20"/>
                  <w:szCs w:val="20"/>
                </w:rPr>
                <w:t xml:space="preserve"> </w:t>
              </w:r>
              <w:commentRangeStart w:id="25"/>
              <w:r w:rsidR="00537537">
                <w:rPr>
                  <w:rFonts w:ascii="Candara" w:hAnsi="Candara"/>
                  <w:b/>
                  <w:sz w:val="20"/>
                  <w:szCs w:val="20"/>
                </w:rPr>
                <w:t>1</w:t>
              </w:r>
            </w:ins>
            <w:ins w:id="26" w:author="Adrine" w:date="2015-11-19T15:07:00Z">
              <w:r w:rsidR="00537537">
                <w:rPr>
                  <w:rFonts w:ascii="Candara" w:hAnsi="Candara"/>
                  <w:b/>
                  <w:sz w:val="20"/>
                  <w:szCs w:val="20"/>
                </w:rPr>
                <w:t>0</w:t>
              </w:r>
            </w:ins>
            <w:commentRangeEnd w:id="25"/>
            <w:ins w:id="27" w:author="Adrine" w:date="2015-11-19T15:50:00Z">
              <w:r w:rsidR="00640550">
                <w:rPr>
                  <w:rStyle w:val="CommentReference"/>
                </w:rPr>
                <w:commentReference w:id="25"/>
              </w:r>
            </w:ins>
          </w:p>
        </w:tc>
        <w:tc>
          <w:tcPr>
            <w:tcW w:w="1530" w:type="dxa"/>
            <w:hideMark/>
          </w:tcPr>
          <w:p w14:paraId="7A7313A9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2BC63D39" w14:textId="77777777" w:rsidR="00F079DD" w:rsidRPr="00DB190C" w:rsidRDefault="00DB190C" w:rsidP="001269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DC-APOLLO </w:t>
            </w:r>
          </w:p>
        </w:tc>
        <w:tc>
          <w:tcPr>
            <w:tcW w:w="1643" w:type="dxa"/>
          </w:tcPr>
          <w:p w14:paraId="6F276CE0" w14:textId="77777777" w:rsidR="00F079DD" w:rsidRPr="00126999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5688BDEB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56EAB39E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110EDC9D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73B038E4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5</w:t>
            </w:r>
          </w:p>
        </w:tc>
        <w:tc>
          <w:tcPr>
            <w:tcW w:w="3240" w:type="dxa"/>
            <w:hideMark/>
          </w:tcPr>
          <w:p w14:paraId="4A837CD0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Progress against targets move it to under Activity reports</w:t>
            </w:r>
          </w:p>
          <w:p w14:paraId="31580650" w14:textId="77777777" w:rsidR="00F079DD" w:rsidRPr="00DB190C" w:rsidRDefault="00F079DD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1080" w:type="dxa"/>
            <w:hideMark/>
          </w:tcPr>
          <w:p w14:paraId="18F7013C" w14:textId="77777777" w:rsidR="00F079DD" w:rsidRPr="00DB190C" w:rsidRDefault="00670D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</w:t>
            </w:r>
            <w:del w:id="28" w:author="Asiimwe Apollo" w:date="2015-11-20T08:53:00Z">
              <w:r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 xml:space="preserve">18th </w:delText>
              </w:r>
            </w:del>
            <w:ins w:id="29" w:author="Asiimwe Apollo" w:date="2015-11-20T08:53:00Z">
              <w:r w:rsidR="003633DE">
                <w:rPr>
                  <w:rFonts w:ascii="Candara" w:hAnsi="Candara"/>
                  <w:b/>
                  <w:sz w:val="20"/>
                  <w:szCs w:val="20"/>
                </w:rPr>
                <w:t>30</w:t>
              </w:r>
              <w:r w:rsidR="003633DE" w:rsidRPr="00670D51">
                <w:rPr>
                  <w:rFonts w:ascii="Candara" w:hAnsi="Candara"/>
                  <w:b/>
                  <w:sz w:val="20"/>
                  <w:szCs w:val="20"/>
                </w:rPr>
                <w:t xml:space="preserve">th </w:t>
              </w:r>
            </w:ins>
          </w:p>
        </w:tc>
        <w:tc>
          <w:tcPr>
            <w:tcW w:w="990" w:type="dxa"/>
          </w:tcPr>
          <w:p w14:paraId="56F709ED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1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st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 xml:space="preserve"> Dec</w:t>
            </w:r>
          </w:p>
        </w:tc>
        <w:tc>
          <w:tcPr>
            <w:tcW w:w="1620" w:type="dxa"/>
            <w:hideMark/>
          </w:tcPr>
          <w:p w14:paraId="5E44AC9A" w14:textId="0FF8B91F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del w:id="30" w:author="Asiimwe Apollo" w:date="2015-11-20T09:01:00Z">
              <w:r w:rsidRPr="00670D51" w:rsidDel="0030066D">
                <w:rPr>
                  <w:rFonts w:ascii="Candara" w:hAnsi="Candara"/>
                  <w:b/>
                  <w:sz w:val="20"/>
                  <w:szCs w:val="20"/>
                </w:rPr>
                <w:delText> </w:delText>
              </w:r>
            </w:del>
            <w:ins w:id="31" w:author="Asiimwe Apollo" w:date="2015-11-20T09:01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2</w:t>
              </w:r>
            </w:ins>
          </w:p>
        </w:tc>
        <w:tc>
          <w:tcPr>
            <w:tcW w:w="1530" w:type="dxa"/>
            <w:hideMark/>
          </w:tcPr>
          <w:p w14:paraId="0B9E722E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588F0735" w14:textId="77777777" w:rsidR="00F079DD" w:rsidRPr="00DB190C" w:rsidRDefault="00DB190C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DC-APOLLO </w:t>
            </w:r>
          </w:p>
        </w:tc>
        <w:tc>
          <w:tcPr>
            <w:tcW w:w="1643" w:type="dxa"/>
          </w:tcPr>
          <w:p w14:paraId="02145473" w14:textId="77777777" w:rsidR="00F079DD" w:rsidRPr="00126999" w:rsidRDefault="00126999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60F86B3C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Caroline to share a template of this report</w:t>
            </w:r>
          </w:p>
        </w:tc>
        <w:tc>
          <w:tcPr>
            <w:tcW w:w="1170" w:type="dxa"/>
            <w:hideMark/>
          </w:tcPr>
          <w:p w14:paraId="3536C420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0F528C02" w14:textId="77777777" w:rsidTr="00DB190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0232367A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lastRenderedPageBreak/>
              <w:t>6</w:t>
            </w:r>
          </w:p>
        </w:tc>
        <w:tc>
          <w:tcPr>
            <w:tcW w:w="3240" w:type="dxa"/>
            <w:hideMark/>
          </w:tcPr>
          <w:p w14:paraId="5B6085B7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PMP extrapolation view should be by administrator only, move it to MER setup</w:t>
            </w:r>
          </w:p>
        </w:tc>
        <w:tc>
          <w:tcPr>
            <w:tcW w:w="1080" w:type="dxa"/>
            <w:hideMark/>
          </w:tcPr>
          <w:p w14:paraId="20F69B72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2FB6265A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19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Nov</w:t>
            </w:r>
          </w:p>
        </w:tc>
        <w:tc>
          <w:tcPr>
            <w:tcW w:w="1620" w:type="dxa"/>
            <w:hideMark/>
          </w:tcPr>
          <w:p w14:paraId="79EA1E89" w14:textId="748F386F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del w:id="32" w:author="Asiimwe Apollo" w:date="2015-11-20T09:00:00Z">
              <w:r w:rsidRPr="00670D51" w:rsidDel="0030066D">
                <w:rPr>
                  <w:rFonts w:ascii="Candara" w:hAnsi="Candara"/>
                  <w:b/>
                  <w:sz w:val="20"/>
                  <w:szCs w:val="20"/>
                </w:rPr>
                <w:delText> </w:delText>
              </w:r>
            </w:del>
            <w:ins w:id="33" w:author="Asiimwe Apollo" w:date="2015-11-20T09:00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2</w:t>
              </w:r>
            </w:ins>
          </w:p>
        </w:tc>
        <w:tc>
          <w:tcPr>
            <w:tcW w:w="1530" w:type="dxa"/>
            <w:hideMark/>
          </w:tcPr>
          <w:p w14:paraId="25A277CA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64DA4A56" w14:textId="77777777" w:rsidR="00F079DD" w:rsidRPr="00DB190C" w:rsidRDefault="00DB190C" w:rsidP="001269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DC-ADRINE</w:t>
            </w:r>
          </w:p>
        </w:tc>
        <w:tc>
          <w:tcPr>
            <w:tcW w:w="1643" w:type="dxa"/>
          </w:tcPr>
          <w:p w14:paraId="2562A9CC" w14:textId="72684864" w:rsidR="00F079DD" w:rsidRPr="00126999" w:rsidRDefault="0040751E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0070C0"/>
                <w:sz w:val="20"/>
                <w:szCs w:val="20"/>
              </w:rPr>
            </w:pPr>
            <w:ins w:id="34" w:author="Asiimwe Apollo" w:date="2015-12-01T08:33:00Z">
              <w:r w:rsidRPr="00670D51">
                <w:rPr>
                  <w:b/>
                  <w:color w:val="538135" w:themeColor="accent6" w:themeShade="BF"/>
                </w:rPr>
                <w:t>Done</w:t>
              </w:r>
            </w:ins>
            <w:del w:id="35" w:author="Asiimwe Apollo" w:date="2015-12-01T08:33:00Z">
              <w:r w:rsidR="00670D51" w:rsidRPr="00670D51" w:rsidDel="0040751E">
                <w:rPr>
                  <w:b/>
                  <w:color w:val="0070C0"/>
                </w:rPr>
                <w:delText>Ongoing</w:delText>
              </w:r>
            </w:del>
          </w:p>
        </w:tc>
        <w:tc>
          <w:tcPr>
            <w:tcW w:w="1350" w:type="dxa"/>
            <w:hideMark/>
          </w:tcPr>
          <w:p w14:paraId="5518C7CE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32B61BBA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5EEBEAB4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6CD1EF9B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7</w:t>
            </w:r>
          </w:p>
        </w:tc>
        <w:tc>
          <w:tcPr>
            <w:tcW w:w="3240" w:type="dxa"/>
            <w:hideMark/>
          </w:tcPr>
          <w:p w14:paraId="4CE20711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Create upload function in the document repository for Annual reports, Quarterly reports, Success stories and Deviation narratives</w:t>
            </w:r>
          </w:p>
        </w:tc>
        <w:tc>
          <w:tcPr>
            <w:tcW w:w="1080" w:type="dxa"/>
            <w:hideMark/>
          </w:tcPr>
          <w:p w14:paraId="1635F776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</w:t>
            </w:r>
            <w:ins w:id="36" w:author="Asiimwe Apollo" w:date="2015-11-20T08:54:00Z">
              <w:r w:rsidR="003633DE">
                <w:rPr>
                  <w:rFonts w:ascii="Candara" w:hAnsi="Candara"/>
                  <w:b/>
                  <w:sz w:val="20"/>
                  <w:szCs w:val="20"/>
                </w:rPr>
                <w:t>24</w:t>
              </w:r>
            </w:ins>
            <w:del w:id="37" w:author="Asiimwe Apollo" w:date="2015-11-20T08:54:00Z">
              <w:r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>18</w:delText>
              </w:r>
            </w:del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th </w:t>
            </w:r>
          </w:p>
        </w:tc>
        <w:tc>
          <w:tcPr>
            <w:tcW w:w="990" w:type="dxa"/>
          </w:tcPr>
          <w:p w14:paraId="2F632D01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26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Nov</w:t>
            </w:r>
          </w:p>
        </w:tc>
        <w:tc>
          <w:tcPr>
            <w:tcW w:w="1620" w:type="dxa"/>
            <w:hideMark/>
          </w:tcPr>
          <w:p w14:paraId="0AC24F9D" w14:textId="0071AF82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ins w:id="38" w:author="Asiimwe Apollo" w:date="2015-11-20T08:58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3</w:t>
              </w:r>
            </w:ins>
          </w:p>
        </w:tc>
        <w:tc>
          <w:tcPr>
            <w:tcW w:w="1530" w:type="dxa"/>
            <w:hideMark/>
          </w:tcPr>
          <w:p w14:paraId="5B75021D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32DF08B3" w14:textId="77777777" w:rsidR="00F079DD" w:rsidRPr="00DB190C" w:rsidRDefault="00DB190C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DC-APOLLO</w:t>
            </w:r>
          </w:p>
        </w:tc>
        <w:tc>
          <w:tcPr>
            <w:tcW w:w="1643" w:type="dxa"/>
          </w:tcPr>
          <w:p w14:paraId="315D7FAA" w14:textId="77777777" w:rsidR="00F079DD" w:rsidRPr="00126999" w:rsidRDefault="00126999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6AF75EEB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2F01461F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17BD3C09" w14:textId="77777777" w:rsidTr="00DB190C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1B97D442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8</w:t>
            </w:r>
          </w:p>
        </w:tc>
        <w:tc>
          <w:tcPr>
            <w:tcW w:w="3240" w:type="dxa"/>
            <w:hideMark/>
          </w:tcPr>
          <w:p w14:paraId="2AB6ABCA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Create a place for performance narratives for each year ,  i.e. Yr1, Yr2, Yr3, Yr4, Yr5 under document repository</w:t>
            </w:r>
          </w:p>
        </w:tc>
        <w:tc>
          <w:tcPr>
            <w:tcW w:w="1080" w:type="dxa"/>
            <w:hideMark/>
          </w:tcPr>
          <w:p w14:paraId="3CE9269F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</w:t>
            </w:r>
            <w:ins w:id="39" w:author="Asiimwe Apollo" w:date="2015-11-20T08:54:00Z">
              <w:r w:rsidR="003633DE">
                <w:rPr>
                  <w:rFonts w:ascii="Candara" w:hAnsi="Candara"/>
                  <w:b/>
                  <w:sz w:val="20"/>
                  <w:szCs w:val="20"/>
                </w:rPr>
                <w:t>24</w:t>
              </w:r>
            </w:ins>
            <w:del w:id="40" w:author="Asiimwe Apollo" w:date="2015-11-20T08:54:00Z">
              <w:r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>18</w:delText>
              </w:r>
            </w:del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th </w:t>
            </w:r>
          </w:p>
        </w:tc>
        <w:tc>
          <w:tcPr>
            <w:tcW w:w="990" w:type="dxa"/>
          </w:tcPr>
          <w:p w14:paraId="577B6B1E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26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Nov</w:t>
            </w:r>
          </w:p>
        </w:tc>
        <w:tc>
          <w:tcPr>
            <w:tcW w:w="1620" w:type="dxa"/>
            <w:hideMark/>
          </w:tcPr>
          <w:p w14:paraId="34C93112" w14:textId="2466C7C6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ins w:id="41" w:author="Asiimwe Apollo" w:date="2015-11-20T08:58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3</w:t>
              </w:r>
            </w:ins>
          </w:p>
        </w:tc>
        <w:tc>
          <w:tcPr>
            <w:tcW w:w="1530" w:type="dxa"/>
            <w:hideMark/>
          </w:tcPr>
          <w:p w14:paraId="256C4AD8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46800900" w14:textId="77777777" w:rsidR="00F079DD" w:rsidRPr="00DB190C" w:rsidRDefault="00DB190C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DC-APOLLO</w:t>
            </w:r>
          </w:p>
        </w:tc>
        <w:tc>
          <w:tcPr>
            <w:tcW w:w="1643" w:type="dxa"/>
          </w:tcPr>
          <w:p w14:paraId="38E6183F" w14:textId="77777777" w:rsidR="00F079DD" w:rsidRPr="00126999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6E3CFB28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347C184E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4633C8BB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51B4D4A0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9</w:t>
            </w:r>
          </w:p>
        </w:tc>
        <w:tc>
          <w:tcPr>
            <w:tcW w:w="3240" w:type="dxa"/>
            <w:hideMark/>
          </w:tcPr>
          <w:p w14:paraId="214DD02C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Under outcome mapping create uploads for outcome mapping docs</w:t>
            </w:r>
          </w:p>
        </w:tc>
        <w:tc>
          <w:tcPr>
            <w:tcW w:w="1080" w:type="dxa"/>
            <w:hideMark/>
          </w:tcPr>
          <w:p w14:paraId="4137FDDA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1C12742E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 TBD</w:t>
            </w:r>
          </w:p>
        </w:tc>
        <w:tc>
          <w:tcPr>
            <w:tcW w:w="1620" w:type="dxa"/>
            <w:hideMark/>
          </w:tcPr>
          <w:p w14:paraId="0AFFD657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530" w:type="dxa"/>
            <w:hideMark/>
          </w:tcPr>
          <w:p w14:paraId="13CE81FA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745D1A66" w14:textId="77777777" w:rsidR="00F079DD" w:rsidRPr="00DB190C" w:rsidRDefault="00DB190C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DC-APOLLO</w:t>
            </w:r>
          </w:p>
        </w:tc>
        <w:tc>
          <w:tcPr>
            <w:tcW w:w="1643" w:type="dxa"/>
          </w:tcPr>
          <w:p w14:paraId="32CABF4E" w14:textId="77777777" w:rsidR="00F079DD" w:rsidRPr="00126999" w:rsidRDefault="00126999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FF0000"/>
              </w:rPr>
              <w:t>Pending</w:t>
            </w:r>
          </w:p>
        </w:tc>
        <w:tc>
          <w:tcPr>
            <w:tcW w:w="1350" w:type="dxa"/>
            <w:hideMark/>
          </w:tcPr>
          <w:p w14:paraId="2719DDBE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265C83AA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664241E5" w14:textId="77777777" w:rsidTr="00DB19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4BA87BB5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10</w:t>
            </w:r>
          </w:p>
        </w:tc>
        <w:tc>
          <w:tcPr>
            <w:tcW w:w="3240" w:type="dxa"/>
            <w:hideMark/>
          </w:tcPr>
          <w:p w14:paraId="199EBD6D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Under partners inventory - remove page for farmers</w:t>
            </w:r>
          </w:p>
        </w:tc>
        <w:tc>
          <w:tcPr>
            <w:tcW w:w="1080" w:type="dxa"/>
            <w:hideMark/>
          </w:tcPr>
          <w:p w14:paraId="79D5BCEF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17BE21D3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19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 xml:space="preserve"> Nov</w:t>
            </w:r>
          </w:p>
        </w:tc>
        <w:tc>
          <w:tcPr>
            <w:tcW w:w="1620" w:type="dxa"/>
            <w:hideMark/>
          </w:tcPr>
          <w:p w14:paraId="74245F03" w14:textId="7B64673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del w:id="42" w:author="Asiimwe Apollo" w:date="2015-11-20T09:00:00Z">
              <w:r w:rsidRPr="00670D51" w:rsidDel="0030066D">
                <w:rPr>
                  <w:rFonts w:ascii="Candara" w:hAnsi="Candara"/>
                  <w:b/>
                  <w:sz w:val="20"/>
                  <w:szCs w:val="20"/>
                </w:rPr>
                <w:delText> </w:delText>
              </w:r>
            </w:del>
            <w:ins w:id="43" w:author="Asiimwe Apollo" w:date="2015-11-20T09:00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2</w:t>
              </w:r>
            </w:ins>
          </w:p>
        </w:tc>
        <w:tc>
          <w:tcPr>
            <w:tcW w:w="1530" w:type="dxa"/>
            <w:hideMark/>
          </w:tcPr>
          <w:p w14:paraId="325DDB3F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55B0BBC1" w14:textId="77777777" w:rsidR="00F079DD" w:rsidRPr="00DB190C" w:rsidRDefault="00DB190C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DC-APOLLO</w:t>
            </w:r>
          </w:p>
        </w:tc>
        <w:tc>
          <w:tcPr>
            <w:tcW w:w="1643" w:type="dxa"/>
          </w:tcPr>
          <w:p w14:paraId="781FB9F8" w14:textId="77777777" w:rsidR="00F079DD" w:rsidRPr="00126999" w:rsidRDefault="003633DE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ins w:id="44" w:author="Asiimwe Apollo" w:date="2015-11-20T08:57:00Z">
              <w:r w:rsidRPr="00670D51">
                <w:rPr>
                  <w:b/>
                  <w:color w:val="538135" w:themeColor="accent6" w:themeShade="BF"/>
                </w:rPr>
                <w:t>Done</w:t>
              </w:r>
            </w:ins>
            <w:del w:id="45" w:author="Asiimwe Apollo" w:date="2015-11-20T08:57:00Z">
              <w:r w:rsidR="00126999" w:rsidRPr="00547F3E" w:rsidDel="003633DE">
                <w:rPr>
                  <w:b/>
                  <w:color w:val="0070C0"/>
                </w:rPr>
                <w:delText>Ongoing</w:delText>
              </w:r>
            </w:del>
          </w:p>
        </w:tc>
        <w:tc>
          <w:tcPr>
            <w:tcW w:w="1350" w:type="dxa"/>
            <w:hideMark/>
          </w:tcPr>
          <w:p w14:paraId="742E5DA5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31CB7B34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721504DE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16E6DD63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11</w:t>
            </w:r>
          </w:p>
        </w:tc>
        <w:tc>
          <w:tcPr>
            <w:tcW w:w="3240" w:type="dxa"/>
            <w:hideMark/>
          </w:tcPr>
          <w:p w14:paraId="31C7E7B9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View organizations (restrict view based on user roles</w:t>
            </w:r>
            <w:r w:rsidR="007C4705">
              <w:rPr>
                <w:rFonts w:ascii="Candara" w:hAnsi="Candara"/>
                <w:b/>
                <w:sz w:val="20"/>
                <w:szCs w:val="20"/>
              </w:rPr>
              <w:t>)</w:t>
            </w:r>
          </w:p>
        </w:tc>
        <w:tc>
          <w:tcPr>
            <w:tcW w:w="1080" w:type="dxa"/>
            <w:hideMark/>
          </w:tcPr>
          <w:p w14:paraId="5D1165FE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7F82AD8B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19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 xml:space="preserve"> Nov</w:t>
            </w:r>
          </w:p>
        </w:tc>
        <w:tc>
          <w:tcPr>
            <w:tcW w:w="1620" w:type="dxa"/>
            <w:hideMark/>
          </w:tcPr>
          <w:p w14:paraId="53489964" w14:textId="3DB543FD" w:rsidR="00F079DD" w:rsidRPr="00DB190C" w:rsidRDefault="00670D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ins w:id="46" w:author="Asiimwe Apollo" w:date="2015-11-20T09:00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2</w:t>
              </w:r>
            </w:ins>
          </w:p>
        </w:tc>
        <w:tc>
          <w:tcPr>
            <w:tcW w:w="1530" w:type="dxa"/>
            <w:hideMark/>
          </w:tcPr>
          <w:p w14:paraId="233180C0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3D24FD0C" w14:textId="77777777" w:rsidR="00F079DD" w:rsidRPr="00DB190C" w:rsidRDefault="00126999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DC-ADRINE</w:t>
            </w:r>
          </w:p>
        </w:tc>
        <w:tc>
          <w:tcPr>
            <w:tcW w:w="1643" w:type="dxa"/>
          </w:tcPr>
          <w:p w14:paraId="4F0C9125" w14:textId="77777777" w:rsidR="00F079DD" w:rsidRPr="00126999" w:rsidRDefault="003633DE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ins w:id="47" w:author="Asiimwe Apollo" w:date="2015-11-20T08:57:00Z">
              <w:r w:rsidRPr="00670D51">
                <w:rPr>
                  <w:b/>
                  <w:color w:val="538135" w:themeColor="accent6" w:themeShade="BF"/>
                </w:rPr>
                <w:t>Done</w:t>
              </w:r>
              <w:r w:rsidRPr="006E483E" w:rsidDel="003633DE">
                <w:rPr>
                  <w:b/>
                  <w:color w:val="00B050"/>
                </w:rPr>
                <w:t xml:space="preserve"> </w:t>
              </w:r>
            </w:ins>
            <w:ins w:id="48" w:author="Adrine" w:date="2015-11-19T15:29:00Z">
              <w:del w:id="49" w:author="Asiimwe Apollo" w:date="2015-11-20T08:57:00Z">
                <w:r w:rsidR="006E483E" w:rsidRPr="006E483E" w:rsidDel="003633DE">
                  <w:rPr>
                    <w:b/>
                    <w:color w:val="00B050"/>
                    <w:rPrChange w:id="50" w:author="Adrine" w:date="2015-11-19T15:30:00Z">
                      <w:rPr>
                        <w:b/>
                        <w:color w:val="538135" w:themeColor="accent6" w:themeShade="BF"/>
                      </w:rPr>
                    </w:rPrChange>
                  </w:rPr>
                  <w:delText>Done</w:delText>
                </w:r>
              </w:del>
            </w:ins>
            <w:del w:id="51" w:author="Adrine" w:date="2015-11-19T15:29:00Z">
              <w:r w:rsidR="00126999" w:rsidRPr="00547F3E" w:rsidDel="006E483E">
                <w:rPr>
                  <w:b/>
                  <w:color w:val="0070C0"/>
                </w:rPr>
                <w:delText>Ongoing</w:delText>
              </w:r>
            </w:del>
          </w:p>
        </w:tc>
        <w:tc>
          <w:tcPr>
            <w:tcW w:w="1350" w:type="dxa"/>
            <w:hideMark/>
          </w:tcPr>
          <w:p w14:paraId="302925D7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359D6413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20340C40" w14:textId="77777777" w:rsidTr="00DB19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2B689BEE" w14:textId="77777777" w:rsidR="00F079DD" w:rsidRPr="00DB190C" w:rsidRDefault="00670D51" w:rsidP="00F079DD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12</w:t>
            </w:r>
          </w:p>
        </w:tc>
        <w:tc>
          <w:tcPr>
            <w:tcW w:w="3240" w:type="dxa"/>
            <w:hideMark/>
          </w:tcPr>
          <w:p w14:paraId="6732C6DC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Under Activity report - delete activity report page</w:t>
            </w:r>
          </w:p>
        </w:tc>
        <w:tc>
          <w:tcPr>
            <w:tcW w:w="1080" w:type="dxa"/>
            <w:hideMark/>
          </w:tcPr>
          <w:p w14:paraId="2203D81D" w14:textId="77777777" w:rsidR="00F079DD" w:rsidRPr="00DB190C" w:rsidRDefault="00670D51" w:rsidP="00F079D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0886A37C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>19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 xml:space="preserve"> Nov</w:t>
            </w:r>
          </w:p>
        </w:tc>
        <w:tc>
          <w:tcPr>
            <w:tcW w:w="1620" w:type="dxa"/>
            <w:hideMark/>
          </w:tcPr>
          <w:p w14:paraId="303A8272" w14:textId="42CC1775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del w:id="52" w:author="Asiimwe Apollo" w:date="2015-11-20T09:00:00Z">
              <w:r w:rsidRPr="00670D51" w:rsidDel="0030066D">
                <w:rPr>
                  <w:rFonts w:ascii="Candara" w:hAnsi="Candara"/>
                  <w:b/>
                  <w:sz w:val="20"/>
                  <w:szCs w:val="20"/>
                </w:rPr>
                <w:delText> </w:delText>
              </w:r>
            </w:del>
            <w:ins w:id="53" w:author="Asiimwe Apollo" w:date="2015-11-20T09:00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2</w:t>
              </w:r>
            </w:ins>
          </w:p>
        </w:tc>
        <w:tc>
          <w:tcPr>
            <w:tcW w:w="1530" w:type="dxa"/>
            <w:hideMark/>
          </w:tcPr>
          <w:p w14:paraId="4FAB244F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739CBCD1" w14:textId="77777777" w:rsidR="00F079DD" w:rsidRPr="00DB190C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DC-APOLLO</w:t>
            </w:r>
          </w:p>
        </w:tc>
        <w:tc>
          <w:tcPr>
            <w:tcW w:w="1643" w:type="dxa"/>
          </w:tcPr>
          <w:p w14:paraId="5F04A120" w14:textId="77777777" w:rsidR="00F079DD" w:rsidRPr="00126999" w:rsidRDefault="003633DE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ins w:id="54" w:author="Asiimwe Apollo" w:date="2015-11-20T08:57:00Z">
              <w:r w:rsidRPr="00670D51">
                <w:rPr>
                  <w:b/>
                  <w:color w:val="538135" w:themeColor="accent6" w:themeShade="BF"/>
                </w:rPr>
                <w:t>Done</w:t>
              </w:r>
              <w:r w:rsidRPr="006E483E" w:rsidDel="003633DE">
                <w:rPr>
                  <w:b/>
                  <w:color w:val="00B050"/>
                </w:rPr>
                <w:t xml:space="preserve"> </w:t>
              </w:r>
            </w:ins>
            <w:ins w:id="55" w:author="Adrine" w:date="2015-11-19T15:31:00Z">
              <w:del w:id="56" w:author="Asiimwe Apollo" w:date="2015-11-20T08:57:00Z">
                <w:r w:rsidR="006E483E" w:rsidRPr="006E483E" w:rsidDel="003633DE">
                  <w:rPr>
                    <w:b/>
                    <w:color w:val="00B050"/>
                    <w:rPrChange w:id="57" w:author="Adrine" w:date="2015-11-19T15:31:00Z">
                      <w:rPr>
                        <w:b/>
                        <w:color w:val="0070C0"/>
                      </w:rPr>
                    </w:rPrChange>
                  </w:rPr>
                  <w:delText>Done</w:delText>
                </w:r>
                <w:r w:rsidR="006E483E" w:rsidDel="003633DE">
                  <w:rPr>
                    <w:b/>
                    <w:color w:val="0070C0"/>
                  </w:rPr>
                  <w:delText xml:space="preserve"> </w:delText>
                </w:r>
              </w:del>
            </w:ins>
            <w:del w:id="58" w:author="Adrine" w:date="2015-11-19T15:31:00Z">
              <w:r w:rsidR="00126999" w:rsidRPr="00547F3E" w:rsidDel="006E483E">
                <w:rPr>
                  <w:b/>
                  <w:color w:val="0070C0"/>
                </w:rPr>
                <w:delText>Ongoing</w:delText>
              </w:r>
            </w:del>
          </w:p>
        </w:tc>
        <w:tc>
          <w:tcPr>
            <w:tcW w:w="1350" w:type="dxa"/>
            <w:hideMark/>
          </w:tcPr>
          <w:p w14:paraId="4FA62490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33D57D48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4A33C7C5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07C6A59B" w14:textId="77777777" w:rsidR="00F079DD" w:rsidRPr="00DB190C" w:rsidRDefault="00670D51" w:rsidP="00126999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13</w:t>
            </w:r>
          </w:p>
        </w:tc>
        <w:tc>
          <w:tcPr>
            <w:tcW w:w="3240" w:type="dxa"/>
            <w:hideMark/>
          </w:tcPr>
          <w:p w14:paraId="6ACBE12E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Include a report validation (data cleaning module)</w:t>
            </w:r>
          </w:p>
        </w:tc>
        <w:tc>
          <w:tcPr>
            <w:tcW w:w="1080" w:type="dxa"/>
            <w:hideMark/>
          </w:tcPr>
          <w:p w14:paraId="2A8A928E" w14:textId="77777777" w:rsidR="00F079DD" w:rsidRPr="00DB190C" w:rsidRDefault="003633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ins w:id="59" w:author="Asiimwe Apollo" w:date="2015-11-20T08:55:00Z">
              <w:r>
                <w:rPr>
                  <w:rFonts w:ascii="Candara" w:hAnsi="Candara"/>
                  <w:b/>
                  <w:sz w:val="20"/>
                  <w:szCs w:val="20"/>
                </w:rPr>
                <w:t>Dec</w:t>
              </w:r>
            </w:ins>
            <w:del w:id="60" w:author="Asiimwe Apollo" w:date="2015-11-20T08:55:00Z">
              <w:r w:rsidR="00670D51"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>Nov</w:delText>
              </w:r>
            </w:del>
            <w:r w:rsidR="00670D51" w:rsidRPr="00670D51">
              <w:rPr>
                <w:rFonts w:ascii="Candara" w:hAnsi="Candara"/>
                <w:b/>
                <w:sz w:val="20"/>
                <w:szCs w:val="20"/>
              </w:rPr>
              <w:t xml:space="preserve"> </w:t>
            </w:r>
            <w:ins w:id="61" w:author="Asiimwe Apollo" w:date="2015-11-20T08:54:00Z">
              <w:r>
                <w:rPr>
                  <w:rFonts w:ascii="Candara" w:hAnsi="Candara"/>
                  <w:b/>
                  <w:sz w:val="20"/>
                  <w:szCs w:val="20"/>
                </w:rPr>
                <w:t>2</w:t>
              </w:r>
            </w:ins>
            <w:del w:id="62" w:author="Asiimwe Apollo" w:date="2015-11-20T08:54:00Z">
              <w:r w:rsidR="00670D51" w:rsidRPr="00670D51" w:rsidDel="003633DE">
                <w:rPr>
                  <w:rFonts w:ascii="Candara" w:hAnsi="Candara"/>
                  <w:b/>
                  <w:sz w:val="20"/>
                  <w:szCs w:val="20"/>
                </w:rPr>
                <w:delText>18th</w:delText>
              </w:r>
            </w:del>
            <w:ins w:id="63" w:author="Asiimwe Apollo" w:date="2015-11-20T08:54:00Z">
              <w:r w:rsidRPr="003633DE">
                <w:rPr>
                  <w:rFonts w:ascii="Candara" w:hAnsi="Candara"/>
                  <w:b/>
                  <w:sz w:val="20"/>
                  <w:szCs w:val="20"/>
                  <w:vertAlign w:val="superscript"/>
                  <w:rPrChange w:id="64" w:author="Asiimwe Apollo" w:date="2015-11-20T08:55:00Z">
                    <w:rPr>
                      <w:rFonts w:ascii="Candara" w:hAnsi="Candara"/>
                      <w:b/>
                      <w:sz w:val="20"/>
                      <w:szCs w:val="20"/>
                    </w:rPr>
                  </w:rPrChange>
                </w:rPr>
                <w:t>nd</w:t>
              </w:r>
              <w:r>
                <w:rPr>
                  <w:rFonts w:ascii="Candara" w:hAnsi="Candara"/>
                  <w:b/>
                  <w:sz w:val="20"/>
                  <w:szCs w:val="20"/>
                </w:rPr>
                <w:t xml:space="preserve"> </w:t>
              </w:r>
            </w:ins>
            <w:r w:rsidR="00670D51" w:rsidRPr="00670D51">
              <w:rPr>
                <w:rFonts w:ascii="Candara" w:hAnsi="Candar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21251A58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commentRangeStart w:id="65"/>
            <w:ins w:id="66" w:author="Adrine" w:date="2015-11-19T15:32:00Z">
              <w:r w:rsidR="006E483E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t>11</w:t>
              </w:r>
            </w:ins>
            <w:commentRangeEnd w:id="65"/>
            <w:ins w:id="67" w:author="Adrine" w:date="2015-11-19T15:50:00Z">
              <w:r w:rsidR="00DE0583">
                <w:rPr>
                  <w:rStyle w:val="CommentReference"/>
                </w:rPr>
                <w:commentReference w:id="65"/>
              </w:r>
            </w:ins>
            <w:del w:id="68" w:author="Adrine" w:date="2015-11-19T15:32:00Z">
              <w:r w:rsidRPr="00670D51" w:rsidDel="006E483E">
                <w:rPr>
                  <w:rFonts w:ascii="Candara" w:hAnsi="Candara"/>
                  <w:b/>
                  <w:i/>
                  <w:color w:val="002060"/>
                  <w:sz w:val="20"/>
                  <w:szCs w:val="20"/>
                </w:rPr>
                <w:delText>8</w:delText>
              </w:r>
            </w:del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  <w:vertAlign w:val="superscript"/>
              </w:rPr>
              <w:t>th</w:t>
            </w:r>
            <w:r w:rsidRPr="00670D51">
              <w:rPr>
                <w:rFonts w:ascii="Candara" w:hAnsi="Candara"/>
                <w:b/>
                <w:i/>
                <w:color w:val="002060"/>
                <w:sz w:val="20"/>
                <w:szCs w:val="20"/>
              </w:rPr>
              <w:t xml:space="preserve"> Dec</w:t>
            </w:r>
          </w:p>
        </w:tc>
        <w:tc>
          <w:tcPr>
            <w:tcW w:w="1620" w:type="dxa"/>
            <w:hideMark/>
          </w:tcPr>
          <w:p w14:paraId="277063C2" w14:textId="34C59269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  <w:ins w:id="69" w:author="Asiimwe Apollo" w:date="2015-11-20T09:00:00Z">
              <w:r w:rsidR="0030066D">
                <w:rPr>
                  <w:rFonts w:ascii="Candara" w:hAnsi="Candara"/>
                  <w:b/>
                  <w:sz w:val="20"/>
                  <w:szCs w:val="20"/>
                </w:rPr>
                <w:t>10</w:t>
              </w:r>
            </w:ins>
          </w:p>
        </w:tc>
        <w:tc>
          <w:tcPr>
            <w:tcW w:w="1530" w:type="dxa"/>
            <w:hideMark/>
          </w:tcPr>
          <w:p w14:paraId="1DAFCF63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7CB3CE7F" w14:textId="77777777" w:rsidR="00F079DD" w:rsidRPr="00DB190C" w:rsidRDefault="00126999" w:rsidP="001269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DC-MICHAEL</w:t>
            </w:r>
          </w:p>
        </w:tc>
        <w:tc>
          <w:tcPr>
            <w:tcW w:w="1643" w:type="dxa"/>
          </w:tcPr>
          <w:p w14:paraId="1905CD8F" w14:textId="77777777" w:rsidR="00F079DD" w:rsidRPr="00126999" w:rsidRDefault="00126999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0EAB9E53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68E5928B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04D54083" w14:textId="77777777" w:rsidTr="00DB190C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3F83B246" w14:textId="77777777" w:rsidR="00F079DD" w:rsidRPr="00DB190C" w:rsidRDefault="00670D51" w:rsidP="00126999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14</w:t>
            </w:r>
          </w:p>
        </w:tc>
        <w:tc>
          <w:tcPr>
            <w:tcW w:w="3240" w:type="dxa"/>
            <w:hideMark/>
          </w:tcPr>
          <w:p w14:paraId="3A5AFBE0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Compile Dash board questions(CPM)</w:t>
            </w:r>
          </w:p>
        </w:tc>
        <w:tc>
          <w:tcPr>
            <w:tcW w:w="1080" w:type="dxa"/>
            <w:hideMark/>
          </w:tcPr>
          <w:p w14:paraId="4F7D8F0D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 xml:space="preserve">Nov 18th </w:t>
            </w:r>
          </w:p>
        </w:tc>
        <w:tc>
          <w:tcPr>
            <w:tcW w:w="990" w:type="dxa"/>
          </w:tcPr>
          <w:p w14:paraId="1EE5B4ED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Nov 27th</w:t>
            </w:r>
          </w:p>
        </w:tc>
        <w:tc>
          <w:tcPr>
            <w:tcW w:w="1620" w:type="dxa"/>
            <w:hideMark/>
          </w:tcPr>
          <w:p w14:paraId="6D5A9B59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hideMark/>
          </w:tcPr>
          <w:p w14:paraId="48068876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3DADFCB2" w14:textId="77777777" w:rsidR="00F079DD" w:rsidRPr="00DB190C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DC-MICHAEL&amp;&amp;</w:t>
            </w:r>
            <w:r w:rsidRPr="00126999">
              <w:rPr>
                <w:rFonts w:ascii="Candara" w:hAnsi="Candara"/>
                <w:b/>
                <w:sz w:val="20"/>
                <w:szCs w:val="20"/>
              </w:rPr>
              <w:t>CPM-CAROLINE</w:t>
            </w:r>
          </w:p>
        </w:tc>
        <w:tc>
          <w:tcPr>
            <w:tcW w:w="1643" w:type="dxa"/>
          </w:tcPr>
          <w:p w14:paraId="56C40CBC" w14:textId="77777777" w:rsidR="00F079DD" w:rsidRPr="00126999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0070C0"/>
              </w:rPr>
              <w:t>Ongoing</w:t>
            </w:r>
          </w:p>
        </w:tc>
        <w:tc>
          <w:tcPr>
            <w:tcW w:w="1350" w:type="dxa"/>
            <w:hideMark/>
          </w:tcPr>
          <w:p w14:paraId="3A295A7E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5F817794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09E5C9C4" w14:textId="77777777" w:rsidTr="00DB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0418899B" w14:textId="77777777" w:rsidR="00F079DD" w:rsidRPr="00DB190C" w:rsidRDefault="00670D51" w:rsidP="00126999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t>15</w:t>
            </w:r>
          </w:p>
        </w:tc>
        <w:tc>
          <w:tcPr>
            <w:tcW w:w="3240" w:type="dxa"/>
            <w:hideMark/>
          </w:tcPr>
          <w:p w14:paraId="3C63B2A3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Meet on Wednesday Nov 25th to look at the computations done outside the system that can put into the system</w:t>
            </w:r>
          </w:p>
        </w:tc>
        <w:tc>
          <w:tcPr>
            <w:tcW w:w="1080" w:type="dxa"/>
            <w:hideMark/>
          </w:tcPr>
          <w:p w14:paraId="57C8DAF3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Nov 25th</w:t>
            </w:r>
          </w:p>
        </w:tc>
        <w:tc>
          <w:tcPr>
            <w:tcW w:w="990" w:type="dxa"/>
          </w:tcPr>
          <w:p w14:paraId="4F847DE9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Nov 25th</w:t>
            </w:r>
          </w:p>
        </w:tc>
        <w:tc>
          <w:tcPr>
            <w:tcW w:w="1620" w:type="dxa"/>
            <w:hideMark/>
          </w:tcPr>
          <w:p w14:paraId="28DF211F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hideMark/>
          </w:tcPr>
          <w:p w14:paraId="13067510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79C58F45" w14:textId="77777777" w:rsidR="00F079DD" w:rsidRPr="00DB190C" w:rsidRDefault="00126999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CPM-CAROLINE</w:t>
            </w:r>
          </w:p>
        </w:tc>
        <w:tc>
          <w:tcPr>
            <w:tcW w:w="1643" w:type="dxa"/>
          </w:tcPr>
          <w:p w14:paraId="2B164D91" w14:textId="2260A250" w:rsidR="00F079DD" w:rsidRPr="00126999" w:rsidRDefault="0040751E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ins w:id="70" w:author="Asiimwe Apollo" w:date="2015-12-01T08:33:00Z">
              <w:r w:rsidRPr="00670D51">
                <w:rPr>
                  <w:b/>
                  <w:color w:val="538135" w:themeColor="accent6" w:themeShade="BF"/>
                </w:rPr>
                <w:t>Done</w:t>
              </w:r>
            </w:ins>
            <w:del w:id="71" w:author="Asiimwe Apollo" w:date="2015-12-01T08:33:00Z">
              <w:r w:rsidR="00126999" w:rsidRPr="00547F3E" w:rsidDel="0040751E">
                <w:rPr>
                  <w:b/>
                  <w:color w:val="FF0000"/>
                </w:rPr>
                <w:delText>Pending</w:delText>
              </w:r>
            </w:del>
          </w:p>
        </w:tc>
        <w:tc>
          <w:tcPr>
            <w:tcW w:w="1350" w:type="dxa"/>
            <w:hideMark/>
          </w:tcPr>
          <w:p w14:paraId="11AA8520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55C1E11C" w14:textId="77777777" w:rsidR="00F079DD" w:rsidRPr="00DB190C" w:rsidRDefault="00670D51" w:rsidP="00F079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  <w:tr w:rsidR="00DB190C" w:rsidRPr="00DB190C" w14:paraId="2271115B" w14:textId="77777777" w:rsidTr="00DB190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hideMark/>
          </w:tcPr>
          <w:p w14:paraId="4F7A0878" w14:textId="77777777" w:rsidR="00F079DD" w:rsidRPr="00DB190C" w:rsidRDefault="00670D51" w:rsidP="00126999">
            <w:pPr>
              <w:spacing w:after="160" w:line="259" w:lineRule="auto"/>
              <w:rPr>
                <w:rFonts w:ascii="Candara" w:hAnsi="Candara"/>
                <w:sz w:val="20"/>
                <w:szCs w:val="20"/>
              </w:rPr>
            </w:pPr>
            <w:r w:rsidRPr="00670D51">
              <w:rPr>
                <w:rFonts w:ascii="Candara" w:hAnsi="Candara"/>
                <w:sz w:val="20"/>
                <w:szCs w:val="20"/>
              </w:rPr>
              <w:lastRenderedPageBreak/>
              <w:t>16</w:t>
            </w:r>
          </w:p>
        </w:tc>
        <w:tc>
          <w:tcPr>
            <w:tcW w:w="3240" w:type="dxa"/>
            <w:hideMark/>
          </w:tcPr>
          <w:p w14:paraId="17A3BA24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Have a meeting in December to look at the status of tasks</w:t>
            </w:r>
          </w:p>
        </w:tc>
        <w:tc>
          <w:tcPr>
            <w:tcW w:w="1080" w:type="dxa"/>
            <w:hideMark/>
          </w:tcPr>
          <w:p w14:paraId="7F28A2AF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TBD</w:t>
            </w:r>
          </w:p>
        </w:tc>
        <w:tc>
          <w:tcPr>
            <w:tcW w:w="990" w:type="dxa"/>
          </w:tcPr>
          <w:p w14:paraId="54F608D6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TBD</w:t>
            </w:r>
          </w:p>
        </w:tc>
        <w:tc>
          <w:tcPr>
            <w:tcW w:w="1620" w:type="dxa"/>
            <w:hideMark/>
          </w:tcPr>
          <w:p w14:paraId="7DBDDDEB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hideMark/>
          </w:tcPr>
          <w:p w14:paraId="77F77AF3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2137" w:type="dxa"/>
          </w:tcPr>
          <w:p w14:paraId="6C34C2C5" w14:textId="77777777" w:rsidR="00F079DD" w:rsidRPr="00DB190C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DC/CPM-PROJECT MANAGERS</w:t>
            </w:r>
          </w:p>
        </w:tc>
        <w:tc>
          <w:tcPr>
            <w:tcW w:w="1643" w:type="dxa"/>
          </w:tcPr>
          <w:p w14:paraId="3F210191" w14:textId="77777777" w:rsidR="00F079DD" w:rsidRPr="00126999" w:rsidRDefault="00126999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547F3E">
              <w:rPr>
                <w:b/>
                <w:color w:val="FF0000"/>
              </w:rPr>
              <w:t>Pending</w:t>
            </w:r>
          </w:p>
        </w:tc>
        <w:tc>
          <w:tcPr>
            <w:tcW w:w="1350" w:type="dxa"/>
            <w:hideMark/>
          </w:tcPr>
          <w:p w14:paraId="7045F735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  <w:tc>
          <w:tcPr>
            <w:tcW w:w="1170" w:type="dxa"/>
            <w:hideMark/>
          </w:tcPr>
          <w:p w14:paraId="47299CCC" w14:textId="77777777" w:rsidR="00F079DD" w:rsidRPr="00DB190C" w:rsidRDefault="00670D51" w:rsidP="00F079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0"/>
                <w:szCs w:val="20"/>
              </w:rPr>
            </w:pPr>
            <w:r w:rsidRPr="00670D51">
              <w:rPr>
                <w:rFonts w:ascii="Candara" w:hAnsi="Candara"/>
                <w:b/>
                <w:sz w:val="20"/>
                <w:szCs w:val="20"/>
              </w:rPr>
              <w:t> </w:t>
            </w:r>
          </w:p>
        </w:tc>
      </w:tr>
    </w:tbl>
    <w:p w14:paraId="66B3A254" w14:textId="77777777" w:rsidR="00731A54" w:rsidRPr="00DB190C" w:rsidRDefault="00731A54" w:rsidP="00611EAA">
      <w:pPr>
        <w:rPr>
          <w:rFonts w:ascii="Arial Narrow" w:hAnsi="Arial Narrow"/>
          <w:b/>
        </w:rPr>
      </w:pPr>
    </w:p>
    <w:sectPr w:rsidR="00731A54" w:rsidRPr="00DB190C" w:rsidSect="00AE42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Adrine" w:date="2015-11-19T15:51:00Z" w:initials="A">
    <w:p w14:paraId="63EBDE0A" w14:textId="77777777" w:rsidR="00537537" w:rsidRDefault="00537537">
      <w:pPr>
        <w:pStyle w:val="CommentText"/>
      </w:pPr>
      <w:r>
        <w:rPr>
          <w:rStyle w:val="CommentReference"/>
        </w:rPr>
        <w:annotationRef/>
      </w:r>
      <w:r>
        <w:t xml:space="preserve">Includes 3 days of </w:t>
      </w:r>
      <w:r w:rsidR="003633DE">
        <w:t>QA and</w:t>
      </w:r>
      <w:r>
        <w:t xml:space="preserve"> client feedback</w:t>
      </w:r>
    </w:p>
  </w:comment>
  <w:comment w:id="25" w:author="Adrine" w:date="2015-11-19T15:51:00Z" w:initials="A">
    <w:p w14:paraId="6AB2047D" w14:textId="77777777" w:rsidR="00640550" w:rsidRDefault="00640550">
      <w:pPr>
        <w:pStyle w:val="CommentText"/>
      </w:pPr>
      <w:r>
        <w:rPr>
          <w:rStyle w:val="CommentReference"/>
        </w:rPr>
        <w:annotationRef/>
      </w:r>
      <w:r>
        <w:t xml:space="preserve">Added </w:t>
      </w:r>
      <w:r w:rsidR="00DE0583">
        <w:t>one day of QA</w:t>
      </w:r>
    </w:p>
  </w:comment>
  <w:comment w:id="65" w:author="Adrine" w:date="2015-11-19T15:51:00Z" w:initials="A">
    <w:p w14:paraId="4A632DF7" w14:textId="77777777" w:rsidR="00DE0583" w:rsidRDefault="00DE0583">
      <w:pPr>
        <w:pStyle w:val="CommentText"/>
      </w:pPr>
      <w:r>
        <w:rPr>
          <w:rStyle w:val="CommentReference"/>
        </w:rPr>
        <w:annotationRef/>
      </w:r>
      <w:r>
        <w:t>Added 3 days of QA &amp; client feedbacl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EBDE0A" w15:done="0"/>
  <w15:commentEx w15:paraId="6AB2047D" w15:done="0"/>
  <w15:commentEx w15:paraId="4A632D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iimwe Apollo">
    <w15:presenceInfo w15:providerId="Windows Live" w15:userId="6a4bd980d0e307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58"/>
    <w:rsid w:val="000A4D76"/>
    <w:rsid w:val="00126999"/>
    <w:rsid w:val="00165A55"/>
    <w:rsid w:val="001B6E4D"/>
    <w:rsid w:val="001E4201"/>
    <w:rsid w:val="0027394D"/>
    <w:rsid w:val="00296F47"/>
    <w:rsid w:val="0030066D"/>
    <w:rsid w:val="003633DE"/>
    <w:rsid w:val="0040751E"/>
    <w:rsid w:val="00537537"/>
    <w:rsid w:val="005B53B9"/>
    <w:rsid w:val="00611EAA"/>
    <w:rsid w:val="00640550"/>
    <w:rsid w:val="006413B4"/>
    <w:rsid w:val="00670D51"/>
    <w:rsid w:val="006E483E"/>
    <w:rsid w:val="00731A54"/>
    <w:rsid w:val="007C4705"/>
    <w:rsid w:val="008D1147"/>
    <w:rsid w:val="009574E4"/>
    <w:rsid w:val="00AE4258"/>
    <w:rsid w:val="00B54195"/>
    <w:rsid w:val="00C35715"/>
    <w:rsid w:val="00D83DBA"/>
    <w:rsid w:val="00DB190C"/>
    <w:rsid w:val="00DE0583"/>
    <w:rsid w:val="00F07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D35"/>
  <w15:docId w15:val="{02DFA2BD-F6F8-4CCA-ABEB-12740297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731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6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F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F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43AF4-94DA-4F90-9EC5-5EB820EE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Asiimwe Apollo</dc:creator>
  <cp:lastModifiedBy>Asiimwe Apollo</cp:lastModifiedBy>
  <cp:revision>4</cp:revision>
  <dcterms:created xsi:type="dcterms:W3CDTF">2015-11-20T05:57:00Z</dcterms:created>
  <dcterms:modified xsi:type="dcterms:W3CDTF">2015-12-01T05:34:00Z</dcterms:modified>
</cp:coreProperties>
</file>